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A83C2" w14:textId="6E58B7AF" w:rsidR="00D46FD3" w:rsidRPr="008F1CCA" w:rsidRDefault="00036164">
      <w:pPr>
        <w:pStyle w:val="ParagrafosQuali"/>
        <w:jc w:val="center"/>
        <w:rPr>
          <w:ins w:id="0" w:author="Will" w:date="2015-03-26T19:41:00Z"/>
          <w:rFonts w:ascii="Calibri" w:hAnsi="Calibri"/>
          <w:b/>
          <w:sz w:val="44"/>
          <w:lang w:val="en-US"/>
        </w:rPr>
      </w:pPr>
      <w:r>
        <w:rPr>
          <w:rFonts w:ascii="Calibri" w:hAnsi="Calibri"/>
          <w:b/>
          <w:sz w:val="44"/>
          <w:lang w:val="en-US"/>
        </w:rPr>
        <w:t>Netf</w:t>
      </w:r>
      <w:bookmarkStart w:id="1" w:name="_GoBack"/>
      <w:bookmarkEnd w:id="1"/>
      <w:r w:rsidR="004E0C6F" w:rsidRPr="008F1CCA">
        <w:rPr>
          <w:rFonts w:ascii="Calibri" w:hAnsi="Calibri"/>
          <w:b/>
          <w:sz w:val="44"/>
          <w:lang w:val="en-US"/>
        </w:rPr>
        <w:t>ix</w:t>
      </w:r>
    </w:p>
    <w:p w14:paraId="371D31BA" w14:textId="77777777" w:rsidR="007F1F98" w:rsidRPr="008F1CCA" w:rsidRDefault="007F1F98" w:rsidP="007F1F98">
      <w:pPr>
        <w:pStyle w:val="ParagrafosQuali"/>
        <w:jc w:val="center"/>
        <w:rPr>
          <w:b/>
          <w:lang w:val="en-US"/>
        </w:rPr>
      </w:pPr>
    </w:p>
    <w:p w14:paraId="31C3CFBD" w14:textId="77777777" w:rsidR="00D46FD3" w:rsidRPr="008F1CCA" w:rsidRDefault="007F1F98" w:rsidP="007F1F98">
      <w:pPr>
        <w:pStyle w:val="ParagrafosQuali"/>
        <w:jc w:val="left"/>
        <w:rPr>
          <w:lang w:val="en-US"/>
        </w:rPr>
      </w:pPr>
      <w:proofErr w:type="spellStart"/>
      <w:r w:rsidRPr="008F1CCA">
        <w:rPr>
          <w:lang w:val="en-US"/>
        </w:rPr>
        <w:t>Grupo</w:t>
      </w:r>
      <w:proofErr w:type="spellEnd"/>
      <w:r w:rsidRPr="008F1CCA">
        <w:rPr>
          <w:lang w:val="en-US"/>
        </w:rPr>
        <w:t>:</w:t>
      </w:r>
    </w:p>
    <w:p w14:paraId="5B3E58FE" w14:textId="77777777" w:rsidR="007F1F98" w:rsidRPr="008F1CCA" w:rsidRDefault="007F1F98" w:rsidP="007F1F98">
      <w:pPr>
        <w:pStyle w:val="ParagrafosQuali"/>
        <w:jc w:val="left"/>
        <w:rPr>
          <w:lang w:val="en-US"/>
        </w:rPr>
      </w:pPr>
      <w:r w:rsidRPr="008F1CCA">
        <w:rPr>
          <w:lang w:val="en-US"/>
        </w:rPr>
        <w:t>Bruno Williams 558222</w:t>
      </w:r>
    </w:p>
    <w:p w14:paraId="49159C96" w14:textId="08B9A1EE" w:rsidR="007F1F98" w:rsidRPr="008F1CCA" w:rsidRDefault="00B62241" w:rsidP="007F1F98">
      <w:pPr>
        <w:pStyle w:val="ParagrafosQuali"/>
        <w:jc w:val="left"/>
        <w:rPr>
          <w:lang w:val="en-US"/>
        </w:rPr>
      </w:pPr>
      <w:r>
        <w:rPr>
          <w:lang w:val="en-US"/>
        </w:rPr>
        <w:t>Felipe José Bento 609668</w:t>
      </w:r>
    </w:p>
    <w:p w14:paraId="41856226" w14:textId="77777777" w:rsidR="007F1F98" w:rsidRDefault="007F1F98" w:rsidP="007F1F98">
      <w:pPr>
        <w:pStyle w:val="ParagrafosQuali"/>
        <w:jc w:val="left"/>
      </w:pPr>
      <w:r>
        <w:t>Raphael Adamski 495913</w:t>
      </w:r>
    </w:p>
    <w:p w14:paraId="52B4BBA9" w14:textId="35051344" w:rsidR="00D46FD3" w:rsidRPr="005709C8" w:rsidRDefault="007D1C7C">
      <w:pPr>
        <w:pStyle w:val="ParagrafosQuali"/>
        <w:jc w:val="center"/>
        <w:rPr>
          <w:rFonts w:ascii="Calibri" w:hAnsi="Calibri"/>
          <w:sz w:val="28"/>
          <w:u w:val="single"/>
        </w:rPr>
      </w:pPr>
      <w:r>
        <w:rPr>
          <w:rFonts w:ascii="Calibri" w:hAnsi="Calibri"/>
          <w:sz w:val="28"/>
          <w:u w:val="single"/>
        </w:rPr>
        <w:t xml:space="preserve">Padrões GRASP – Caso de </w:t>
      </w:r>
      <w:proofErr w:type="gramStart"/>
      <w:r>
        <w:rPr>
          <w:rFonts w:ascii="Calibri" w:hAnsi="Calibri"/>
          <w:sz w:val="28"/>
          <w:u w:val="single"/>
        </w:rPr>
        <w:t>uso Pesquisar</w:t>
      </w:r>
      <w:proofErr w:type="gramEnd"/>
    </w:p>
    <w:p w14:paraId="2F16377D" w14:textId="77777777" w:rsidR="00D46FD3" w:rsidRPr="00C725B1" w:rsidRDefault="00D46FD3">
      <w:pPr>
        <w:pStyle w:val="ParagrafosQuali"/>
        <w:jc w:val="center"/>
        <w:rPr>
          <w:rFonts w:ascii="Calibri" w:hAnsi="Calibri"/>
          <w:i/>
        </w:rPr>
      </w:pPr>
    </w:p>
    <w:p w14:paraId="01AEA4C5" w14:textId="77777777" w:rsidR="00D46FD3" w:rsidRPr="00C725B1" w:rsidRDefault="002745E0">
      <w:pPr>
        <w:pStyle w:val="ParagrafosQuali"/>
        <w:jc w:val="center"/>
        <w:rPr>
          <w:rFonts w:ascii="Calibri" w:hAnsi="Calibri"/>
          <w:i/>
        </w:rPr>
      </w:pPr>
      <w:r w:rsidRPr="00C725B1">
        <w:rPr>
          <w:rFonts w:ascii="Calibri" w:hAnsi="Calibri"/>
          <w:i/>
        </w:rPr>
        <w:t>201</w:t>
      </w:r>
      <w:r w:rsidR="00147EAC" w:rsidRPr="00C725B1">
        <w:rPr>
          <w:rFonts w:ascii="Calibri" w:hAnsi="Calibri"/>
          <w:i/>
        </w:rPr>
        <w:t>5</w:t>
      </w:r>
    </w:p>
    <w:p w14:paraId="0A33FBA4" w14:textId="77777777" w:rsidR="00D46FD3" w:rsidRPr="00C725B1" w:rsidRDefault="00D46FD3">
      <w:pPr>
        <w:pStyle w:val="ParagrafosQuali"/>
        <w:rPr>
          <w:rFonts w:ascii="Calibri" w:hAnsi="Calibri"/>
        </w:rPr>
      </w:pPr>
    </w:p>
    <w:p w14:paraId="3C03BF78" w14:textId="69072216" w:rsidR="00D46FD3" w:rsidRDefault="00D46FD3">
      <w:pPr>
        <w:pStyle w:val="Ttulo1"/>
        <w:rPr>
          <w:rFonts w:ascii="Calibri" w:hAnsi="Calibri"/>
        </w:rPr>
      </w:pPr>
      <w:r w:rsidRPr="00C725B1">
        <w:rPr>
          <w:rFonts w:ascii="Calibri" w:hAnsi="Calibri"/>
        </w:rPr>
        <w:t xml:space="preserve">A – </w:t>
      </w:r>
      <w:r w:rsidR="007D1C7C">
        <w:rPr>
          <w:rFonts w:ascii="Calibri" w:hAnsi="Calibri"/>
        </w:rPr>
        <w:t>Padrão Controlador</w:t>
      </w:r>
    </w:p>
    <w:p w14:paraId="7B2D11F1" w14:textId="77777777" w:rsidR="00FB6751" w:rsidRDefault="00FB6751" w:rsidP="00FB6751">
      <w:pPr>
        <w:rPr>
          <w:sz w:val="24"/>
          <w:szCs w:val="24"/>
        </w:rPr>
      </w:pPr>
    </w:p>
    <w:p w14:paraId="7A588842" w14:textId="0337C505" w:rsidR="007D1C7C" w:rsidRPr="008F1CCA" w:rsidRDefault="007D1C7C" w:rsidP="00FB675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8DF96E" wp14:editId="0936FCDC">
            <wp:extent cx="5612130" cy="242252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C2F0" w14:textId="43B93C54" w:rsidR="00D46FD3" w:rsidRDefault="007D1C7C" w:rsidP="00E55386">
      <w:pPr>
        <w:pStyle w:val="ParagrafosQuali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Neste diagrama de colaboração percebemos o padrão controlador artificial, ou seja uma classe que conheça todos os objetos instanciados de uma certa classe, assim neste caso o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controlador </w:t>
      </w:r>
      <w:r w:rsidRPr="007D1C7C">
        <w:rPr>
          <w:rFonts w:ascii="Calibri" w:eastAsia="Calibri" w:hAnsi="Calibri" w:cs="Calibri"/>
          <w:i/>
          <w:sz w:val="24"/>
          <w:szCs w:val="24"/>
        </w:rPr>
        <w:t>:Titulo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enxerga todos os títulos instanciados e pode fazer um pesquisa por nome. O mesmo vale </w:t>
      </w:r>
      <w:proofErr w:type="gramStart"/>
      <w:r>
        <w:rPr>
          <w:rFonts w:ascii="Calibri" w:eastAsia="Calibri" w:hAnsi="Calibri" w:cs="Calibri"/>
          <w:sz w:val="24"/>
          <w:szCs w:val="24"/>
        </w:rPr>
        <w:t>para</w:t>
      </w:r>
      <w:r w:rsidR="00254C7D">
        <w:rPr>
          <w:rFonts w:ascii="Calibri" w:eastAsia="Calibri" w:hAnsi="Calibri" w:cs="Calibri"/>
          <w:sz w:val="24"/>
          <w:szCs w:val="24"/>
        </w:rPr>
        <w:t xml:space="preserve"> </w:t>
      </w:r>
      <w:r w:rsidR="00254C7D" w:rsidRPr="00254C7D">
        <w:rPr>
          <w:rFonts w:ascii="Calibri" w:eastAsia="Calibri" w:hAnsi="Calibri" w:cs="Calibri"/>
          <w:i/>
          <w:sz w:val="24"/>
          <w:szCs w:val="24"/>
        </w:rPr>
        <w:t>:Ator</w:t>
      </w:r>
      <w:proofErr w:type="gramEnd"/>
      <w:r w:rsidR="00254C7D">
        <w:rPr>
          <w:rFonts w:ascii="Calibri" w:eastAsia="Calibri" w:hAnsi="Calibri" w:cs="Calibri"/>
          <w:i/>
          <w:sz w:val="24"/>
          <w:szCs w:val="24"/>
        </w:rPr>
        <w:t xml:space="preserve">, </w:t>
      </w:r>
      <w:r w:rsidR="00254C7D">
        <w:rPr>
          <w:rFonts w:ascii="Calibri" w:eastAsia="Calibri" w:hAnsi="Calibri" w:cs="Calibri"/>
          <w:sz w:val="24"/>
          <w:szCs w:val="24"/>
        </w:rPr>
        <w:t xml:space="preserve">que também consegue fazer uma pesquisa entre os atores por nome dado a </w:t>
      </w:r>
      <w:proofErr w:type="spellStart"/>
      <w:r w:rsidR="00254C7D" w:rsidRPr="00254C7D">
        <w:rPr>
          <w:rFonts w:ascii="Calibri" w:eastAsia="Calibri" w:hAnsi="Calibri" w:cs="Calibri"/>
          <w:i/>
          <w:sz w:val="24"/>
          <w:szCs w:val="24"/>
        </w:rPr>
        <w:t>String</w:t>
      </w:r>
      <w:proofErr w:type="spellEnd"/>
      <w:r w:rsidR="00254C7D">
        <w:rPr>
          <w:rFonts w:ascii="Calibri" w:eastAsia="Calibri" w:hAnsi="Calibri" w:cs="Calibri"/>
          <w:i/>
          <w:sz w:val="24"/>
          <w:szCs w:val="24"/>
        </w:rPr>
        <w:t>.</w:t>
      </w:r>
    </w:p>
    <w:p w14:paraId="45B5557B" w14:textId="13A521DD" w:rsidR="00254C7D" w:rsidRPr="00254C7D" w:rsidRDefault="00254C7D" w:rsidP="00E55386">
      <w:pPr>
        <w:pStyle w:val="ParagrafosQuali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Forem criadas variáveis estáticas, como </w:t>
      </w:r>
      <w:proofErr w:type="spellStart"/>
      <w:r>
        <w:rPr>
          <w:rFonts w:ascii="Calibri" w:eastAsia="Calibri" w:hAnsi="Calibri" w:cs="Calibri"/>
          <w:sz w:val="24"/>
          <w:szCs w:val="24"/>
        </w:rPr>
        <w:t>numAtores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</w:t>
      </w:r>
      <w:proofErr w:type="spellStart"/>
      <w:r>
        <w:rPr>
          <w:rFonts w:ascii="Calibri" w:eastAsia="Calibri" w:hAnsi="Calibri" w:cs="Calibri"/>
          <w:sz w:val="24"/>
          <w:szCs w:val="24"/>
        </w:rPr>
        <w:t>numTitulos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para saber o </w:t>
      </w:r>
      <w:proofErr w:type="spellStart"/>
      <w:r>
        <w:rPr>
          <w:rFonts w:ascii="Calibri" w:eastAsia="Calibri" w:hAnsi="Calibri" w:cs="Calibri"/>
          <w:sz w:val="24"/>
          <w:szCs w:val="24"/>
        </w:rPr>
        <w:t>numero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total dos mesmos.</w:t>
      </w:r>
    </w:p>
    <w:p w14:paraId="51B38DC4" w14:textId="1776E058" w:rsidR="00254C7D" w:rsidRDefault="00254C7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468960D1" w14:textId="77777777" w:rsidR="007D1C7C" w:rsidRPr="00E55386" w:rsidRDefault="007D1C7C" w:rsidP="00E55386">
      <w:pPr>
        <w:pStyle w:val="ParagrafosQuali"/>
        <w:rPr>
          <w:rFonts w:ascii="Calibri" w:eastAsia="Calibri" w:hAnsi="Calibri" w:cs="Calibri"/>
          <w:sz w:val="24"/>
          <w:szCs w:val="24"/>
        </w:rPr>
      </w:pPr>
    </w:p>
    <w:p w14:paraId="144080FB" w14:textId="0C08B931" w:rsidR="007D1C7C" w:rsidRDefault="00254C7D" w:rsidP="007D1C7C">
      <w:pPr>
        <w:pStyle w:val="Ttulo1"/>
        <w:rPr>
          <w:rFonts w:ascii="Calibri" w:hAnsi="Calibri"/>
        </w:rPr>
      </w:pPr>
      <w:r>
        <w:rPr>
          <w:rFonts w:ascii="Calibri" w:hAnsi="Calibri"/>
        </w:rPr>
        <w:t>B</w:t>
      </w:r>
      <w:r w:rsidR="007D1C7C" w:rsidRPr="00C725B1">
        <w:rPr>
          <w:rFonts w:ascii="Calibri" w:hAnsi="Calibri"/>
        </w:rPr>
        <w:t xml:space="preserve"> – </w:t>
      </w:r>
      <w:r w:rsidR="007D1C7C">
        <w:rPr>
          <w:rFonts w:ascii="Calibri" w:hAnsi="Calibri"/>
        </w:rPr>
        <w:t>Padr</w:t>
      </w:r>
      <w:r>
        <w:rPr>
          <w:rFonts w:ascii="Calibri" w:hAnsi="Calibri"/>
        </w:rPr>
        <w:t>ão Especialista</w:t>
      </w:r>
    </w:p>
    <w:p w14:paraId="09A0DFF3" w14:textId="77777777" w:rsidR="007D1C7C" w:rsidRDefault="007D1C7C" w:rsidP="007D1C7C">
      <w:pPr>
        <w:rPr>
          <w:sz w:val="24"/>
          <w:szCs w:val="24"/>
        </w:rPr>
      </w:pPr>
    </w:p>
    <w:p w14:paraId="6CE4095F" w14:textId="194E2898" w:rsidR="00254C7D" w:rsidRPr="008F1CCA" w:rsidRDefault="00254C7D" w:rsidP="007D1C7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77FD73" wp14:editId="20A93C31">
            <wp:extent cx="5612130" cy="1974215"/>
            <wp:effectExtent l="0" t="0" r="762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8ACC" w14:textId="286A3CBE" w:rsidR="007433F6" w:rsidRDefault="00254C7D" w:rsidP="007433F6">
      <w:pPr>
        <w:pStyle w:val="ParagrafosQuali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Neste caso foi inserido o padrão Especialista, </w:t>
      </w:r>
      <w:proofErr w:type="gramStart"/>
      <w:r>
        <w:rPr>
          <w:rFonts w:ascii="Calibri" w:eastAsia="Calibri" w:hAnsi="Calibri" w:cs="Calibri"/>
          <w:sz w:val="24"/>
          <w:szCs w:val="24"/>
        </w:rPr>
        <w:t>ou seja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antes era passado para a main, ou seja a Interface o vetor de títulos, para a mesma tratar o mesmo e mostrar na tela, já nesse caso estamos retornando uma lista inteira, </w:t>
      </w:r>
      <w:r w:rsidR="007433F6">
        <w:rPr>
          <w:rFonts w:ascii="Calibri" w:eastAsia="Calibri" w:hAnsi="Calibri" w:cs="Calibri"/>
          <w:sz w:val="24"/>
          <w:szCs w:val="24"/>
        </w:rPr>
        <w:t xml:space="preserve">que já terá mais parâmetros como nome da lista e outras informações ajudando na exibição e </w:t>
      </w:r>
      <w:r>
        <w:rPr>
          <w:rFonts w:ascii="Calibri" w:eastAsia="Calibri" w:hAnsi="Calibri" w:cs="Calibri"/>
          <w:sz w:val="24"/>
          <w:szCs w:val="24"/>
        </w:rPr>
        <w:t>facilitando assim o reuso e o acoplamento fraco</w:t>
      </w:r>
      <w:r w:rsidR="007433F6">
        <w:rPr>
          <w:rFonts w:ascii="Calibri" w:eastAsia="Calibri" w:hAnsi="Calibri" w:cs="Calibri"/>
          <w:sz w:val="24"/>
          <w:szCs w:val="24"/>
        </w:rPr>
        <w:t>.</w:t>
      </w:r>
    </w:p>
    <w:p w14:paraId="0EA90D2F" w14:textId="3AD474B3" w:rsidR="007433F6" w:rsidRDefault="007433F6" w:rsidP="007433F6">
      <w:pPr>
        <w:pStyle w:val="ParagrafosQuali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Foi necessário criar uma dependência entra o </w:t>
      </w:r>
      <w:proofErr w:type="spellStart"/>
      <w:r>
        <w:rPr>
          <w:rFonts w:ascii="Calibri" w:eastAsia="Calibri" w:hAnsi="Calibri" w:cs="Calibri"/>
          <w:sz w:val="24"/>
          <w:szCs w:val="24"/>
        </w:rPr>
        <w:t>controller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a lista para poder tratar a mesma e gerar uma lista </w:t>
      </w:r>
      <w:r w:rsidR="00675259">
        <w:rPr>
          <w:rFonts w:ascii="Calibri" w:eastAsia="Calibri" w:hAnsi="Calibri" w:cs="Calibri"/>
          <w:sz w:val="24"/>
          <w:szCs w:val="24"/>
        </w:rPr>
        <w:t>a partir</w:t>
      </w:r>
      <w:r>
        <w:rPr>
          <w:rFonts w:ascii="Calibri" w:eastAsia="Calibri" w:hAnsi="Calibri" w:cs="Calibri"/>
          <w:sz w:val="24"/>
          <w:szCs w:val="24"/>
        </w:rPr>
        <w:t xml:space="preserve"> dos títulos retornados em </w:t>
      </w:r>
      <w:proofErr w:type="spellStart"/>
      <w:proofErr w:type="gramStart"/>
      <w:r w:rsidRPr="007433F6">
        <w:rPr>
          <w:rFonts w:ascii="Calibri" w:eastAsia="Calibri" w:hAnsi="Calibri" w:cs="Calibri"/>
          <w:i/>
          <w:sz w:val="24"/>
          <w:szCs w:val="24"/>
        </w:rPr>
        <w:t>buscaTitulo</w:t>
      </w:r>
      <w:proofErr w:type="spellEnd"/>
      <w:r w:rsidRPr="007433F6">
        <w:rPr>
          <w:rFonts w:ascii="Calibri" w:eastAsia="Calibri" w:hAnsi="Calibri" w:cs="Calibri"/>
          <w:i/>
          <w:sz w:val="24"/>
          <w:szCs w:val="24"/>
        </w:rPr>
        <w:t>(</w:t>
      </w:r>
      <w:proofErr w:type="gramEnd"/>
      <w:r w:rsidRPr="007433F6">
        <w:rPr>
          <w:rFonts w:ascii="Calibri" w:eastAsia="Calibri" w:hAnsi="Calibri" w:cs="Calibri"/>
          <w:i/>
          <w:sz w:val="24"/>
          <w:szCs w:val="24"/>
        </w:rPr>
        <w:t>)</w:t>
      </w:r>
      <w:r>
        <w:rPr>
          <w:rFonts w:ascii="Calibri" w:eastAsia="Calibri" w:hAnsi="Calibri" w:cs="Calibri"/>
          <w:i/>
          <w:sz w:val="24"/>
          <w:szCs w:val="24"/>
        </w:rPr>
        <w:t>.</w:t>
      </w:r>
    </w:p>
    <w:p w14:paraId="1CDD07FE" w14:textId="00E86AF9" w:rsidR="007433F6" w:rsidRDefault="007433F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6F5C73DF" w14:textId="77777777" w:rsidR="007433F6" w:rsidRDefault="007433F6" w:rsidP="007433F6">
      <w:pPr>
        <w:pStyle w:val="ParagrafosQuali"/>
        <w:rPr>
          <w:rFonts w:ascii="Calibri" w:eastAsia="Calibri" w:hAnsi="Calibri" w:cs="Calibri"/>
          <w:sz w:val="24"/>
          <w:szCs w:val="24"/>
        </w:rPr>
      </w:pPr>
    </w:p>
    <w:p w14:paraId="04360C69" w14:textId="2B292058" w:rsidR="007433F6" w:rsidRDefault="007433F6" w:rsidP="007433F6">
      <w:pPr>
        <w:pStyle w:val="Ttulo1"/>
        <w:rPr>
          <w:rFonts w:ascii="Calibri" w:hAnsi="Calibri"/>
        </w:rPr>
      </w:pPr>
      <w:r>
        <w:rPr>
          <w:rFonts w:ascii="Calibri" w:hAnsi="Calibri"/>
        </w:rPr>
        <w:t>B</w:t>
      </w:r>
      <w:r w:rsidRPr="00C725B1">
        <w:rPr>
          <w:rFonts w:ascii="Calibri" w:hAnsi="Calibri"/>
        </w:rPr>
        <w:t xml:space="preserve"> – </w:t>
      </w:r>
      <w:r>
        <w:rPr>
          <w:rFonts w:ascii="Calibri" w:hAnsi="Calibri"/>
        </w:rPr>
        <w:t>Padrão Criador</w:t>
      </w:r>
    </w:p>
    <w:p w14:paraId="2886D4D7" w14:textId="77777777" w:rsidR="007433F6" w:rsidRDefault="007433F6" w:rsidP="007433F6">
      <w:pPr>
        <w:rPr>
          <w:sz w:val="24"/>
          <w:szCs w:val="24"/>
        </w:rPr>
      </w:pPr>
    </w:p>
    <w:p w14:paraId="579FF486" w14:textId="7D57A827" w:rsidR="007433F6" w:rsidRPr="008F1CCA" w:rsidRDefault="007433F6" w:rsidP="007433F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DAE7DD" wp14:editId="26CC265C">
            <wp:extent cx="5612130" cy="410337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B044" w14:textId="575AF587" w:rsidR="007433F6" w:rsidRDefault="007433F6" w:rsidP="007433F6">
      <w:pPr>
        <w:pStyle w:val="ParagrafosQuali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Por fim temos o padrão Criador para definir quem deve criar listas, pois a classe </w:t>
      </w:r>
      <w:proofErr w:type="spellStart"/>
      <w:r>
        <w:rPr>
          <w:rFonts w:ascii="Calibri" w:eastAsia="Calibri" w:hAnsi="Calibri" w:cs="Calibri"/>
          <w:sz w:val="24"/>
          <w:szCs w:val="24"/>
        </w:rPr>
        <w:t>controller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estava </w:t>
      </w:r>
      <w:proofErr w:type="gramStart"/>
      <w:r>
        <w:rPr>
          <w:rFonts w:ascii="Calibri" w:eastAsia="Calibri" w:hAnsi="Calibri" w:cs="Calibri"/>
          <w:sz w:val="24"/>
          <w:szCs w:val="24"/>
        </w:rPr>
        <w:t>criando  anteriormente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. </w:t>
      </w:r>
      <w:r w:rsidR="00675259">
        <w:rPr>
          <w:rFonts w:ascii="Calibri" w:eastAsia="Calibri" w:hAnsi="Calibri" w:cs="Calibri"/>
          <w:sz w:val="24"/>
          <w:szCs w:val="24"/>
        </w:rPr>
        <w:t>Atribuímos</w:t>
      </w:r>
      <w:r>
        <w:rPr>
          <w:rFonts w:ascii="Calibri" w:eastAsia="Calibri" w:hAnsi="Calibri" w:cs="Calibri"/>
          <w:sz w:val="24"/>
          <w:szCs w:val="24"/>
        </w:rPr>
        <w:t xml:space="preserve"> essa responsabilidade a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classe </w:t>
      </w:r>
      <w:proofErr w:type="spellStart"/>
      <w:r>
        <w:rPr>
          <w:rFonts w:ascii="Calibri" w:eastAsia="Calibri" w:hAnsi="Calibri" w:cs="Calibri"/>
          <w:sz w:val="24"/>
          <w:szCs w:val="24"/>
        </w:rPr>
        <w:t>Titulo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.</w:t>
      </w:r>
    </w:p>
    <w:p w14:paraId="4D9AF6A5" w14:textId="77777777" w:rsidR="007433F6" w:rsidRDefault="007433F6" w:rsidP="007433F6">
      <w:pPr>
        <w:pStyle w:val="ParagrafosQuali"/>
      </w:pPr>
    </w:p>
    <w:p w14:paraId="5413565A" w14:textId="77777777" w:rsidR="2FE0C7EF" w:rsidRDefault="2FE0C7EF" w:rsidP="2FE0C7EF">
      <w:pPr>
        <w:pStyle w:val="ParagrafosQuali"/>
      </w:pPr>
    </w:p>
    <w:sectPr w:rsidR="2FE0C7EF" w:rsidSect="00C725B1">
      <w:footerReference w:type="even" r:id="rId11"/>
      <w:footerReference w:type="default" r:id="rId12"/>
      <w:pgSz w:w="12240" w:h="15840"/>
      <w:pgMar w:top="1417" w:right="1701" w:bottom="1417" w:left="1701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04084F" w14:textId="77777777" w:rsidR="00252EA9" w:rsidRDefault="00252EA9">
      <w:r>
        <w:separator/>
      </w:r>
    </w:p>
  </w:endnote>
  <w:endnote w:type="continuationSeparator" w:id="0">
    <w:p w14:paraId="2F512087" w14:textId="77777777" w:rsidR="00252EA9" w:rsidRDefault="00252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6CED2E" w14:textId="77777777" w:rsidR="00937220" w:rsidRDefault="00EF225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3722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D1C7C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3950D23" w14:textId="77777777" w:rsidR="00937220" w:rsidRDefault="00937220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58CEF1" w14:textId="77777777" w:rsidR="00937220" w:rsidRDefault="00EF225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3722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36164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27C4C313" w14:textId="77777777" w:rsidR="00937220" w:rsidRDefault="0093722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9C03D" w14:textId="77777777" w:rsidR="00252EA9" w:rsidRDefault="00252EA9">
      <w:r>
        <w:separator/>
      </w:r>
    </w:p>
  </w:footnote>
  <w:footnote w:type="continuationSeparator" w:id="0">
    <w:p w14:paraId="1DC7C931" w14:textId="77777777" w:rsidR="00252EA9" w:rsidRDefault="00252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54B0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61254E"/>
    <w:multiLevelType w:val="hybridMultilevel"/>
    <w:tmpl w:val="966E9388"/>
    <w:lvl w:ilvl="0" w:tplc="5E2C17A4">
      <w:start w:val="1"/>
      <w:numFmt w:val="lowerRoman"/>
      <w:lvlText w:val="%1."/>
      <w:lvlJc w:val="left"/>
      <w:pPr>
        <w:ind w:left="720" w:hanging="360"/>
      </w:pPr>
    </w:lvl>
    <w:lvl w:ilvl="1" w:tplc="4B101D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FEA83D4">
      <w:start w:val="1"/>
      <w:numFmt w:val="lowerRoman"/>
      <w:lvlText w:val="%3."/>
      <w:lvlJc w:val="right"/>
      <w:pPr>
        <w:ind w:left="2160" w:hanging="180"/>
      </w:pPr>
    </w:lvl>
    <w:lvl w:ilvl="3" w:tplc="F9F2426A">
      <w:start w:val="1"/>
      <w:numFmt w:val="decimal"/>
      <w:lvlText w:val="%4."/>
      <w:lvlJc w:val="left"/>
      <w:pPr>
        <w:ind w:left="2880" w:hanging="360"/>
      </w:pPr>
    </w:lvl>
    <w:lvl w:ilvl="4" w:tplc="6002C276">
      <w:start w:val="1"/>
      <w:numFmt w:val="lowerLetter"/>
      <w:lvlText w:val="%5."/>
      <w:lvlJc w:val="left"/>
      <w:pPr>
        <w:ind w:left="3600" w:hanging="360"/>
      </w:pPr>
    </w:lvl>
    <w:lvl w:ilvl="5" w:tplc="D4067C06">
      <w:start w:val="1"/>
      <w:numFmt w:val="lowerRoman"/>
      <w:lvlText w:val="%6."/>
      <w:lvlJc w:val="right"/>
      <w:pPr>
        <w:ind w:left="4320" w:hanging="180"/>
      </w:pPr>
    </w:lvl>
    <w:lvl w:ilvl="6" w:tplc="853254A4">
      <w:start w:val="1"/>
      <w:numFmt w:val="decimal"/>
      <w:lvlText w:val="%7."/>
      <w:lvlJc w:val="left"/>
      <w:pPr>
        <w:ind w:left="5040" w:hanging="360"/>
      </w:pPr>
    </w:lvl>
    <w:lvl w:ilvl="7" w:tplc="79041CD2">
      <w:start w:val="1"/>
      <w:numFmt w:val="lowerLetter"/>
      <w:lvlText w:val="%8."/>
      <w:lvlJc w:val="left"/>
      <w:pPr>
        <w:ind w:left="5760" w:hanging="360"/>
      </w:pPr>
    </w:lvl>
    <w:lvl w:ilvl="8" w:tplc="EFF643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82B7A"/>
    <w:multiLevelType w:val="hybridMultilevel"/>
    <w:tmpl w:val="3BD49696"/>
    <w:lvl w:ilvl="0" w:tplc="8E107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206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684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1C5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07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06C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F29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7A6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EC1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30686"/>
    <w:multiLevelType w:val="hybridMultilevel"/>
    <w:tmpl w:val="FB267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B289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694560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7486A89"/>
    <w:multiLevelType w:val="singleLevel"/>
    <w:tmpl w:val="BE2A029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</w:abstractNum>
  <w:abstractNum w:abstractNumId="7" w15:restartNumberingAfterBreak="0">
    <w:nsid w:val="201E544B"/>
    <w:multiLevelType w:val="hybridMultilevel"/>
    <w:tmpl w:val="0E6C80AE"/>
    <w:lvl w:ilvl="0" w:tplc="0938203A">
      <w:start w:val="1"/>
      <w:numFmt w:val="decimal"/>
      <w:lvlText w:val="%1."/>
      <w:lvlJc w:val="left"/>
      <w:pPr>
        <w:ind w:left="720" w:hanging="360"/>
      </w:pPr>
    </w:lvl>
    <w:lvl w:ilvl="1" w:tplc="A50072F2">
      <w:start w:val="1"/>
      <w:numFmt w:val="lowerLetter"/>
      <w:lvlText w:val="%2."/>
      <w:lvlJc w:val="left"/>
      <w:pPr>
        <w:ind w:left="1440" w:hanging="360"/>
      </w:pPr>
    </w:lvl>
    <w:lvl w:ilvl="2" w:tplc="184EAF9E">
      <w:start w:val="1"/>
      <w:numFmt w:val="lowerRoman"/>
      <w:lvlText w:val="%3."/>
      <w:lvlJc w:val="right"/>
      <w:pPr>
        <w:ind w:left="2160" w:hanging="180"/>
      </w:pPr>
    </w:lvl>
    <w:lvl w:ilvl="3" w:tplc="EAB23430">
      <w:start w:val="1"/>
      <w:numFmt w:val="decimal"/>
      <w:lvlText w:val="%4."/>
      <w:lvlJc w:val="left"/>
      <w:pPr>
        <w:ind w:left="2880" w:hanging="360"/>
      </w:pPr>
    </w:lvl>
    <w:lvl w:ilvl="4" w:tplc="5CA23672">
      <w:start w:val="1"/>
      <w:numFmt w:val="lowerLetter"/>
      <w:lvlText w:val="%5."/>
      <w:lvlJc w:val="left"/>
      <w:pPr>
        <w:ind w:left="3600" w:hanging="360"/>
      </w:pPr>
    </w:lvl>
    <w:lvl w:ilvl="5" w:tplc="411C4800">
      <w:start w:val="1"/>
      <w:numFmt w:val="lowerRoman"/>
      <w:lvlText w:val="%6."/>
      <w:lvlJc w:val="right"/>
      <w:pPr>
        <w:ind w:left="4320" w:hanging="180"/>
      </w:pPr>
    </w:lvl>
    <w:lvl w:ilvl="6" w:tplc="97D07368">
      <w:start w:val="1"/>
      <w:numFmt w:val="decimal"/>
      <w:lvlText w:val="%7."/>
      <w:lvlJc w:val="left"/>
      <w:pPr>
        <w:ind w:left="5040" w:hanging="360"/>
      </w:pPr>
    </w:lvl>
    <w:lvl w:ilvl="7" w:tplc="C8E21A18">
      <w:start w:val="1"/>
      <w:numFmt w:val="lowerLetter"/>
      <w:lvlText w:val="%8."/>
      <w:lvlJc w:val="left"/>
      <w:pPr>
        <w:ind w:left="5760" w:hanging="360"/>
      </w:pPr>
    </w:lvl>
    <w:lvl w:ilvl="8" w:tplc="6120650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6650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7EB0CA0"/>
    <w:multiLevelType w:val="hybridMultilevel"/>
    <w:tmpl w:val="F670F350"/>
    <w:lvl w:ilvl="0" w:tplc="D5AA5812">
      <w:start w:val="1"/>
      <w:numFmt w:val="lowerLetter"/>
      <w:lvlText w:val="%1."/>
      <w:lvlJc w:val="left"/>
      <w:pPr>
        <w:ind w:left="720" w:hanging="360"/>
      </w:pPr>
    </w:lvl>
    <w:lvl w:ilvl="1" w:tplc="392CB6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3BC1504">
      <w:start w:val="1"/>
      <w:numFmt w:val="lowerRoman"/>
      <w:lvlText w:val="%3."/>
      <w:lvlJc w:val="right"/>
      <w:pPr>
        <w:ind w:left="2160" w:hanging="180"/>
      </w:pPr>
    </w:lvl>
    <w:lvl w:ilvl="3" w:tplc="A34E8A8C">
      <w:start w:val="1"/>
      <w:numFmt w:val="decimal"/>
      <w:lvlText w:val="%4."/>
      <w:lvlJc w:val="left"/>
      <w:pPr>
        <w:ind w:left="2880" w:hanging="360"/>
      </w:pPr>
    </w:lvl>
    <w:lvl w:ilvl="4" w:tplc="806EA266">
      <w:start w:val="1"/>
      <w:numFmt w:val="lowerLetter"/>
      <w:lvlText w:val="%5."/>
      <w:lvlJc w:val="left"/>
      <w:pPr>
        <w:ind w:left="3600" w:hanging="360"/>
      </w:pPr>
    </w:lvl>
    <w:lvl w:ilvl="5" w:tplc="A92A6134">
      <w:start w:val="1"/>
      <w:numFmt w:val="lowerRoman"/>
      <w:lvlText w:val="%6."/>
      <w:lvlJc w:val="right"/>
      <w:pPr>
        <w:ind w:left="4320" w:hanging="180"/>
      </w:pPr>
    </w:lvl>
    <w:lvl w:ilvl="6" w:tplc="8570A2A8">
      <w:start w:val="1"/>
      <w:numFmt w:val="decimal"/>
      <w:lvlText w:val="%7."/>
      <w:lvlJc w:val="left"/>
      <w:pPr>
        <w:ind w:left="5040" w:hanging="360"/>
      </w:pPr>
    </w:lvl>
    <w:lvl w:ilvl="7" w:tplc="9EACBBAC">
      <w:start w:val="1"/>
      <w:numFmt w:val="lowerLetter"/>
      <w:lvlText w:val="%8."/>
      <w:lvlJc w:val="left"/>
      <w:pPr>
        <w:ind w:left="5760" w:hanging="360"/>
      </w:pPr>
    </w:lvl>
    <w:lvl w:ilvl="8" w:tplc="3CB2CC9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20144"/>
    <w:multiLevelType w:val="hybridMultilevel"/>
    <w:tmpl w:val="991A089A"/>
    <w:lvl w:ilvl="0" w:tplc="3A8ED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4CA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D0E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6064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8A3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E3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BAE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1C1E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026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2137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38C4FDF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ABB6545"/>
    <w:multiLevelType w:val="hybridMultilevel"/>
    <w:tmpl w:val="B5703C56"/>
    <w:lvl w:ilvl="0" w:tplc="27FE8818">
      <w:start w:val="1"/>
      <w:numFmt w:val="lowerLetter"/>
      <w:lvlText w:val="%1."/>
      <w:lvlJc w:val="left"/>
      <w:pPr>
        <w:ind w:left="720" w:hanging="360"/>
      </w:pPr>
    </w:lvl>
    <w:lvl w:ilvl="1" w:tplc="9788B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FCC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E5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C0A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E4B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56A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4A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27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9D3CC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55343B2"/>
    <w:multiLevelType w:val="hybridMultilevel"/>
    <w:tmpl w:val="73E80A3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F1464A"/>
    <w:multiLevelType w:val="hybridMultilevel"/>
    <w:tmpl w:val="77743054"/>
    <w:lvl w:ilvl="0" w:tplc="54908542">
      <w:start w:val="1"/>
      <w:numFmt w:val="decimal"/>
      <w:lvlText w:val="%1."/>
      <w:lvlJc w:val="left"/>
      <w:pPr>
        <w:ind w:left="720" w:hanging="360"/>
      </w:pPr>
    </w:lvl>
    <w:lvl w:ilvl="1" w:tplc="C764FDDA">
      <w:start w:val="1"/>
      <w:numFmt w:val="lowerLetter"/>
      <w:lvlText w:val="%2."/>
      <w:lvlJc w:val="left"/>
      <w:pPr>
        <w:ind w:left="1440" w:hanging="360"/>
      </w:pPr>
    </w:lvl>
    <w:lvl w:ilvl="2" w:tplc="1FB47E6C">
      <w:start w:val="1"/>
      <w:numFmt w:val="lowerRoman"/>
      <w:lvlText w:val="%3."/>
      <w:lvlJc w:val="right"/>
      <w:pPr>
        <w:ind w:left="2160" w:hanging="180"/>
      </w:pPr>
    </w:lvl>
    <w:lvl w:ilvl="3" w:tplc="8C4CB5E6">
      <w:start w:val="1"/>
      <w:numFmt w:val="decimal"/>
      <w:lvlText w:val="%4."/>
      <w:lvlJc w:val="left"/>
      <w:pPr>
        <w:ind w:left="2880" w:hanging="360"/>
      </w:pPr>
    </w:lvl>
    <w:lvl w:ilvl="4" w:tplc="DF1E08F8">
      <w:start w:val="1"/>
      <w:numFmt w:val="lowerLetter"/>
      <w:lvlText w:val="%5."/>
      <w:lvlJc w:val="left"/>
      <w:pPr>
        <w:ind w:left="3600" w:hanging="360"/>
      </w:pPr>
    </w:lvl>
    <w:lvl w:ilvl="5" w:tplc="6BC61536">
      <w:start w:val="1"/>
      <w:numFmt w:val="lowerRoman"/>
      <w:lvlText w:val="%6."/>
      <w:lvlJc w:val="right"/>
      <w:pPr>
        <w:ind w:left="4320" w:hanging="180"/>
      </w:pPr>
    </w:lvl>
    <w:lvl w:ilvl="6" w:tplc="17E05922">
      <w:start w:val="1"/>
      <w:numFmt w:val="decimal"/>
      <w:lvlText w:val="%7."/>
      <w:lvlJc w:val="left"/>
      <w:pPr>
        <w:ind w:left="5040" w:hanging="360"/>
      </w:pPr>
    </w:lvl>
    <w:lvl w:ilvl="7" w:tplc="D0B651C2">
      <w:start w:val="1"/>
      <w:numFmt w:val="lowerLetter"/>
      <w:lvlText w:val="%8."/>
      <w:lvlJc w:val="left"/>
      <w:pPr>
        <w:ind w:left="5760" w:hanging="360"/>
      </w:pPr>
    </w:lvl>
    <w:lvl w:ilvl="8" w:tplc="F75E614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B80F36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928360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9977289"/>
    <w:multiLevelType w:val="multilevel"/>
    <w:tmpl w:val="5B9ABD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4DA02E4F"/>
    <w:multiLevelType w:val="hybridMultilevel"/>
    <w:tmpl w:val="754A39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64224D"/>
    <w:multiLevelType w:val="hybridMultilevel"/>
    <w:tmpl w:val="22440E8E"/>
    <w:lvl w:ilvl="0" w:tplc="CF1A9530">
      <w:start w:val="1"/>
      <w:numFmt w:val="decimal"/>
      <w:lvlText w:val="%1."/>
      <w:lvlJc w:val="left"/>
      <w:pPr>
        <w:ind w:left="720" w:hanging="360"/>
      </w:pPr>
    </w:lvl>
    <w:lvl w:ilvl="1" w:tplc="E4ECE16C">
      <w:start w:val="1"/>
      <w:numFmt w:val="lowerLetter"/>
      <w:lvlText w:val="%2."/>
      <w:lvlJc w:val="left"/>
      <w:pPr>
        <w:ind w:left="1440" w:hanging="360"/>
      </w:pPr>
    </w:lvl>
    <w:lvl w:ilvl="2" w:tplc="7756B6FC">
      <w:start w:val="1"/>
      <w:numFmt w:val="lowerRoman"/>
      <w:lvlText w:val="%3."/>
      <w:lvlJc w:val="right"/>
      <w:pPr>
        <w:ind w:left="2160" w:hanging="180"/>
      </w:pPr>
    </w:lvl>
    <w:lvl w:ilvl="3" w:tplc="7C88FDC2">
      <w:start w:val="1"/>
      <w:numFmt w:val="decimal"/>
      <w:lvlText w:val="%4."/>
      <w:lvlJc w:val="left"/>
      <w:pPr>
        <w:ind w:left="2880" w:hanging="360"/>
      </w:pPr>
    </w:lvl>
    <w:lvl w:ilvl="4" w:tplc="B276DCE0">
      <w:start w:val="1"/>
      <w:numFmt w:val="lowerLetter"/>
      <w:lvlText w:val="%5."/>
      <w:lvlJc w:val="left"/>
      <w:pPr>
        <w:ind w:left="3600" w:hanging="360"/>
      </w:pPr>
    </w:lvl>
    <w:lvl w:ilvl="5" w:tplc="390CDC7E">
      <w:start w:val="1"/>
      <w:numFmt w:val="lowerRoman"/>
      <w:lvlText w:val="%6."/>
      <w:lvlJc w:val="right"/>
      <w:pPr>
        <w:ind w:left="4320" w:hanging="180"/>
      </w:pPr>
    </w:lvl>
    <w:lvl w:ilvl="6" w:tplc="7BD04622">
      <w:start w:val="1"/>
      <w:numFmt w:val="decimal"/>
      <w:lvlText w:val="%7."/>
      <w:lvlJc w:val="left"/>
      <w:pPr>
        <w:ind w:left="5040" w:hanging="360"/>
      </w:pPr>
    </w:lvl>
    <w:lvl w:ilvl="7" w:tplc="E710F58E">
      <w:start w:val="1"/>
      <w:numFmt w:val="lowerLetter"/>
      <w:lvlText w:val="%8."/>
      <w:lvlJc w:val="left"/>
      <w:pPr>
        <w:ind w:left="5760" w:hanging="360"/>
      </w:pPr>
    </w:lvl>
    <w:lvl w:ilvl="8" w:tplc="FED4AF3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510F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49B752A"/>
    <w:multiLevelType w:val="hybridMultilevel"/>
    <w:tmpl w:val="31BED24A"/>
    <w:lvl w:ilvl="0" w:tplc="1CF2D3CE">
      <w:start w:val="1"/>
      <w:numFmt w:val="decimal"/>
      <w:lvlText w:val="%1."/>
      <w:lvlJc w:val="left"/>
      <w:pPr>
        <w:ind w:left="720" w:hanging="360"/>
      </w:pPr>
    </w:lvl>
    <w:lvl w:ilvl="1" w:tplc="34144786">
      <w:start w:val="1"/>
      <w:numFmt w:val="lowerLetter"/>
      <w:lvlText w:val="%2."/>
      <w:lvlJc w:val="left"/>
      <w:pPr>
        <w:ind w:left="1440" w:hanging="360"/>
      </w:pPr>
    </w:lvl>
    <w:lvl w:ilvl="2" w:tplc="4350CFD6">
      <w:start w:val="1"/>
      <w:numFmt w:val="lowerRoman"/>
      <w:lvlText w:val="%3."/>
      <w:lvlJc w:val="right"/>
      <w:pPr>
        <w:ind w:left="2160" w:hanging="180"/>
      </w:pPr>
    </w:lvl>
    <w:lvl w:ilvl="3" w:tplc="CCE89066">
      <w:start w:val="1"/>
      <w:numFmt w:val="decimal"/>
      <w:lvlText w:val="%4."/>
      <w:lvlJc w:val="left"/>
      <w:pPr>
        <w:ind w:left="2880" w:hanging="360"/>
      </w:pPr>
    </w:lvl>
    <w:lvl w:ilvl="4" w:tplc="134CA5EC">
      <w:start w:val="1"/>
      <w:numFmt w:val="lowerLetter"/>
      <w:lvlText w:val="%5."/>
      <w:lvlJc w:val="left"/>
      <w:pPr>
        <w:ind w:left="3600" w:hanging="360"/>
      </w:pPr>
    </w:lvl>
    <w:lvl w:ilvl="5" w:tplc="E63AD58A">
      <w:start w:val="1"/>
      <w:numFmt w:val="lowerRoman"/>
      <w:lvlText w:val="%6."/>
      <w:lvlJc w:val="right"/>
      <w:pPr>
        <w:ind w:left="4320" w:hanging="180"/>
      </w:pPr>
    </w:lvl>
    <w:lvl w:ilvl="6" w:tplc="BD168C1E">
      <w:start w:val="1"/>
      <w:numFmt w:val="decimal"/>
      <w:lvlText w:val="%7."/>
      <w:lvlJc w:val="left"/>
      <w:pPr>
        <w:ind w:left="5040" w:hanging="360"/>
      </w:pPr>
    </w:lvl>
    <w:lvl w:ilvl="7" w:tplc="D8D4DB88">
      <w:start w:val="1"/>
      <w:numFmt w:val="lowerLetter"/>
      <w:lvlText w:val="%8."/>
      <w:lvlJc w:val="left"/>
      <w:pPr>
        <w:ind w:left="5760" w:hanging="360"/>
      </w:pPr>
    </w:lvl>
    <w:lvl w:ilvl="8" w:tplc="A054485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7B412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7C144E4"/>
    <w:multiLevelType w:val="multilevel"/>
    <w:tmpl w:val="5B9ABD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58AA2C1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8ED52D2"/>
    <w:multiLevelType w:val="hybridMultilevel"/>
    <w:tmpl w:val="F4E0B820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D92FE8"/>
    <w:multiLevelType w:val="hybridMultilevel"/>
    <w:tmpl w:val="232A7EC0"/>
    <w:lvl w:ilvl="0" w:tplc="1D48B662">
      <w:start w:val="1"/>
      <w:numFmt w:val="lowerLetter"/>
      <w:lvlText w:val="%1."/>
      <w:lvlJc w:val="left"/>
      <w:pPr>
        <w:ind w:left="720" w:hanging="360"/>
      </w:pPr>
    </w:lvl>
    <w:lvl w:ilvl="1" w:tplc="5BE285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0CC18DE">
      <w:start w:val="1"/>
      <w:numFmt w:val="lowerRoman"/>
      <w:lvlText w:val="%3."/>
      <w:lvlJc w:val="right"/>
      <w:pPr>
        <w:ind w:left="2160" w:hanging="180"/>
      </w:pPr>
    </w:lvl>
    <w:lvl w:ilvl="3" w:tplc="5638170E">
      <w:start w:val="1"/>
      <w:numFmt w:val="decimal"/>
      <w:lvlText w:val="%4."/>
      <w:lvlJc w:val="left"/>
      <w:pPr>
        <w:ind w:left="2880" w:hanging="360"/>
      </w:pPr>
    </w:lvl>
    <w:lvl w:ilvl="4" w:tplc="C204A5A2">
      <w:start w:val="1"/>
      <w:numFmt w:val="lowerLetter"/>
      <w:lvlText w:val="%5."/>
      <w:lvlJc w:val="left"/>
      <w:pPr>
        <w:ind w:left="3600" w:hanging="360"/>
      </w:pPr>
    </w:lvl>
    <w:lvl w:ilvl="5" w:tplc="C4B269AC">
      <w:start w:val="1"/>
      <w:numFmt w:val="lowerRoman"/>
      <w:lvlText w:val="%6."/>
      <w:lvlJc w:val="right"/>
      <w:pPr>
        <w:ind w:left="4320" w:hanging="180"/>
      </w:pPr>
    </w:lvl>
    <w:lvl w:ilvl="6" w:tplc="53347382">
      <w:start w:val="1"/>
      <w:numFmt w:val="decimal"/>
      <w:lvlText w:val="%7."/>
      <w:lvlJc w:val="left"/>
      <w:pPr>
        <w:ind w:left="5040" w:hanging="360"/>
      </w:pPr>
    </w:lvl>
    <w:lvl w:ilvl="7" w:tplc="9E22F12E">
      <w:start w:val="1"/>
      <w:numFmt w:val="lowerLetter"/>
      <w:lvlText w:val="%8."/>
      <w:lvlJc w:val="left"/>
      <w:pPr>
        <w:ind w:left="5760" w:hanging="360"/>
      </w:pPr>
    </w:lvl>
    <w:lvl w:ilvl="8" w:tplc="0A0A7D7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34230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0" w15:restartNumberingAfterBreak="0">
    <w:nsid w:val="62CA34CB"/>
    <w:multiLevelType w:val="hybridMultilevel"/>
    <w:tmpl w:val="1D046C96"/>
    <w:lvl w:ilvl="0" w:tplc="2ECCCE7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BAA05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5CD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1A9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98F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883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FE6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3A6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2E9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1C722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A4F8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43D0B6D"/>
    <w:multiLevelType w:val="hybridMultilevel"/>
    <w:tmpl w:val="2BC22C5C"/>
    <w:lvl w:ilvl="0" w:tplc="3504262C">
      <w:start w:val="1"/>
      <w:numFmt w:val="decimal"/>
      <w:lvlText w:val="%1."/>
      <w:lvlJc w:val="left"/>
      <w:pPr>
        <w:ind w:left="720" w:hanging="360"/>
      </w:pPr>
    </w:lvl>
    <w:lvl w:ilvl="1" w:tplc="B1549A90">
      <w:start w:val="1"/>
      <w:numFmt w:val="lowerLetter"/>
      <w:lvlText w:val="%2."/>
      <w:lvlJc w:val="left"/>
      <w:pPr>
        <w:ind w:left="1440" w:hanging="360"/>
      </w:pPr>
    </w:lvl>
    <w:lvl w:ilvl="2" w:tplc="1AD60B3E">
      <w:start w:val="1"/>
      <w:numFmt w:val="lowerRoman"/>
      <w:lvlText w:val="%3."/>
      <w:lvlJc w:val="right"/>
      <w:pPr>
        <w:ind w:left="2160" w:hanging="180"/>
      </w:pPr>
    </w:lvl>
    <w:lvl w:ilvl="3" w:tplc="B1AA5A38">
      <w:start w:val="1"/>
      <w:numFmt w:val="decimal"/>
      <w:lvlText w:val="%4."/>
      <w:lvlJc w:val="left"/>
      <w:pPr>
        <w:ind w:left="2880" w:hanging="360"/>
      </w:pPr>
    </w:lvl>
    <w:lvl w:ilvl="4" w:tplc="73C6DF6C">
      <w:start w:val="1"/>
      <w:numFmt w:val="lowerLetter"/>
      <w:lvlText w:val="%5."/>
      <w:lvlJc w:val="left"/>
      <w:pPr>
        <w:ind w:left="3600" w:hanging="360"/>
      </w:pPr>
    </w:lvl>
    <w:lvl w:ilvl="5" w:tplc="D9C854CC">
      <w:start w:val="1"/>
      <w:numFmt w:val="lowerRoman"/>
      <w:lvlText w:val="%6."/>
      <w:lvlJc w:val="right"/>
      <w:pPr>
        <w:ind w:left="4320" w:hanging="180"/>
      </w:pPr>
    </w:lvl>
    <w:lvl w:ilvl="6" w:tplc="A186103E">
      <w:start w:val="1"/>
      <w:numFmt w:val="decimal"/>
      <w:lvlText w:val="%7."/>
      <w:lvlJc w:val="left"/>
      <w:pPr>
        <w:ind w:left="5040" w:hanging="360"/>
      </w:pPr>
    </w:lvl>
    <w:lvl w:ilvl="7" w:tplc="7FB83E2C">
      <w:start w:val="1"/>
      <w:numFmt w:val="lowerLetter"/>
      <w:lvlText w:val="%8."/>
      <w:lvlJc w:val="left"/>
      <w:pPr>
        <w:ind w:left="5760" w:hanging="360"/>
      </w:pPr>
    </w:lvl>
    <w:lvl w:ilvl="8" w:tplc="8ACE8FA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1F689E"/>
    <w:multiLevelType w:val="hybridMultilevel"/>
    <w:tmpl w:val="AAF4EBE6"/>
    <w:lvl w:ilvl="0" w:tplc="85048F9C">
      <w:start w:val="1"/>
      <w:numFmt w:val="decimal"/>
      <w:lvlText w:val="%1."/>
      <w:lvlJc w:val="left"/>
      <w:pPr>
        <w:ind w:left="720" w:hanging="360"/>
      </w:pPr>
    </w:lvl>
    <w:lvl w:ilvl="1" w:tplc="F78C683C">
      <w:start w:val="1"/>
      <w:numFmt w:val="lowerLetter"/>
      <w:lvlText w:val="%2."/>
      <w:lvlJc w:val="left"/>
      <w:pPr>
        <w:ind w:left="1440" w:hanging="360"/>
      </w:pPr>
    </w:lvl>
    <w:lvl w:ilvl="2" w:tplc="473C3946">
      <w:start w:val="1"/>
      <w:numFmt w:val="lowerRoman"/>
      <w:lvlText w:val="%3."/>
      <w:lvlJc w:val="right"/>
      <w:pPr>
        <w:ind w:left="2160" w:hanging="180"/>
      </w:pPr>
    </w:lvl>
    <w:lvl w:ilvl="3" w:tplc="7DC4414A">
      <w:start w:val="1"/>
      <w:numFmt w:val="decimal"/>
      <w:lvlText w:val="%4."/>
      <w:lvlJc w:val="left"/>
      <w:pPr>
        <w:ind w:left="2880" w:hanging="360"/>
      </w:pPr>
    </w:lvl>
    <w:lvl w:ilvl="4" w:tplc="04E4F758">
      <w:start w:val="1"/>
      <w:numFmt w:val="lowerLetter"/>
      <w:lvlText w:val="%5."/>
      <w:lvlJc w:val="left"/>
      <w:pPr>
        <w:ind w:left="3600" w:hanging="360"/>
      </w:pPr>
    </w:lvl>
    <w:lvl w:ilvl="5" w:tplc="A82411A6">
      <w:start w:val="1"/>
      <w:numFmt w:val="lowerRoman"/>
      <w:lvlText w:val="%6."/>
      <w:lvlJc w:val="right"/>
      <w:pPr>
        <w:ind w:left="4320" w:hanging="180"/>
      </w:pPr>
    </w:lvl>
    <w:lvl w:ilvl="6" w:tplc="68969B52">
      <w:start w:val="1"/>
      <w:numFmt w:val="decimal"/>
      <w:lvlText w:val="%7."/>
      <w:lvlJc w:val="left"/>
      <w:pPr>
        <w:ind w:left="5040" w:hanging="360"/>
      </w:pPr>
    </w:lvl>
    <w:lvl w:ilvl="7" w:tplc="043490F0">
      <w:start w:val="1"/>
      <w:numFmt w:val="lowerLetter"/>
      <w:lvlText w:val="%8."/>
      <w:lvlJc w:val="left"/>
      <w:pPr>
        <w:ind w:left="5760" w:hanging="360"/>
      </w:pPr>
    </w:lvl>
    <w:lvl w:ilvl="8" w:tplc="EA00874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F96840"/>
    <w:multiLevelType w:val="hybridMultilevel"/>
    <w:tmpl w:val="5AE68336"/>
    <w:lvl w:ilvl="0" w:tplc="4E9C1AE2">
      <w:start w:val="1"/>
      <w:numFmt w:val="decimal"/>
      <w:lvlText w:val="%1."/>
      <w:lvlJc w:val="left"/>
      <w:pPr>
        <w:ind w:left="720" w:hanging="360"/>
      </w:pPr>
    </w:lvl>
    <w:lvl w:ilvl="1" w:tplc="CDEEBD48">
      <w:start w:val="1"/>
      <w:numFmt w:val="lowerLetter"/>
      <w:lvlText w:val="%2."/>
      <w:lvlJc w:val="left"/>
      <w:pPr>
        <w:ind w:left="1440" w:hanging="360"/>
      </w:pPr>
    </w:lvl>
    <w:lvl w:ilvl="2" w:tplc="09A8DEFC">
      <w:start w:val="1"/>
      <w:numFmt w:val="lowerRoman"/>
      <w:lvlText w:val="%3."/>
      <w:lvlJc w:val="right"/>
      <w:pPr>
        <w:ind w:left="2160" w:hanging="180"/>
      </w:pPr>
    </w:lvl>
    <w:lvl w:ilvl="3" w:tplc="051EBEEE">
      <w:start w:val="1"/>
      <w:numFmt w:val="decimal"/>
      <w:lvlText w:val="%4."/>
      <w:lvlJc w:val="left"/>
      <w:pPr>
        <w:ind w:left="2880" w:hanging="360"/>
      </w:pPr>
    </w:lvl>
    <w:lvl w:ilvl="4" w:tplc="282CA754">
      <w:start w:val="1"/>
      <w:numFmt w:val="lowerLetter"/>
      <w:lvlText w:val="%5."/>
      <w:lvlJc w:val="left"/>
      <w:pPr>
        <w:ind w:left="3600" w:hanging="360"/>
      </w:pPr>
    </w:lvl>
    <w:lvl w:ilvl="5" w:tplc="B82AB262">
      <w:start w:val="1"/>
      <w:numFmt w:val="lowerRoman"/>
      <w:lvlText w:val="%6."/>
      <w:lvlJc w:val="right"/>
      <w:pPr>
        <w:ind w:left="4320" w:hanging="180"/>
      </w:pPr>
    </w:lvl>
    <w:lvl w:ilvl="6" w:tplc="EAC05BAC">
      <w:start w:val="1"/>
      <w:numFmt w:val="decimal"/>
      <w:lvlText w:val="%7."/>
      <w:lvlJc w:val="left"/>
      <w:pPr>
        <w:ind w:left="5040" w:hanging="360"/>
      </w:pPr>
    </w:lvl>
    <w:lvl w:ilvl="7" w:tplc="6BB2160C">
      <w:start w:val="1"/>
      <w:numFmt w:val="lowerLetter"/>
      <w:lvlText w:val="%8."/>
      <w:lvlJc w:val="left"/>
      <w:pPr>
        <w:ind w:left="5760" w:hanging="360"/>
      </w:pPr>
    </w:lvl>
    <w:lvl w:ilvl="8" w:tplc="288CCFD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35"/>
  </w:num>
  <w:num w:numId="4">
    <w:abstractNumId w:val="33"/>
  </w:num>
  <w:num w:numId="5">
    <w:abstractNumId w:val="23"/>
  </w:num>
  <w:num w:numId="6">
    <w:abstractNumId w:val="21"/>
  </w:num>
  <w:num w:numId="7">
    <w:abstractNumId w:val="9"/>
  </w:num>
  <w:num w:numId="8">
    <w:abstractNumId w:val="30"/>
  </w:num>
  <w:num w:numId="9">
    <w:abstractNumId w:val="2"/>
  </w:num>
  <w:num w:numId="10">
    <w:abstractNumId w:val="10"/>
  </w:num>
  <w:num w:numId="11">
    <w:abstractNumId w:val="13"/>
  </w:num>
  <w:num w:numId="12">
    <w:abstractNumId w:val="28"/>
  </w:num>
  <w:num w:numId="13">
    <w:abstractNumId w:val="34"/>
  </w:num>
  <w:num w:numId="14">
    <w:abstractNumId w:val="1"/>
  </w:num>
  <w:num w:numId="15">
    <w:abstractNumId w:val="4"/>
  </w:num>
  <w:num w:numId="16">
    <w:abstractNumId w:val="12"/>
  </w:num>
  <w:num w:numId="17">
    <w:abstractNumId w:val="32"/>
  </w:num>
  <w:num w:numId="18">
    <w:abstractNumId w:val="25"/>
  </w:num>
  <w:num w:numId="19">
    <w:abstractNumId w:val="19"/>
  </w:num>
  <w:num w:numId="20">
    <w:abstractNumId w:val="11"/>
  </w:num>
  <w:num w:numId="21">
    <w:abstractNumId w:val="14"/>
  </w:num>
  <w:num w:numId="22">
    <w:abstractNumId w:val="6"/>
  </w:num>
  <w:num w:numId="23">
    <w:abstractNumId w:val="22"/>
  </w:num>
  <w:num w:numId="24">
    <w:abstractNumId w:val="0"/>
  </w:num>
  <w:num w:numId="25">
    <w:abstractNumId w:val="11"/>
  </w:num>
  <w:num w:numId="26">
    <w:abstractNumId w:val="18"/>
  </w:num>
  <w:num w:numId="27">
    <w:abstractNumId w:val="24"/>
  </w:num>
  <w:num w:numId="28">
    <w:abstractNumId w:val="8"/>
  </w:num>
  <w:num w:numId="29">
    <w:abstractNumId w:val="17"/>
  </w:num>
  <w:num w:numId="30">
    <w:abstractNumId w:val="11"/>
  </w:num>
  <w:num w:numId="31">
    <w:abstractNumId w:val="11"/>
  </w:num>
  <w:num w:numId="32">
    <w:abstractNumId w:val="11"/>
  </w:num>
  <w:num w:numId="33">
    <w:abstractNumId w:val="3"/>
  </w:num>
  <w:num w:numId="34">
    <w:abstractNumId w:val="20"/>
  </w:num>
  <w:num w:numId="35">
    <w:abstractNumId w:val="15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53"/>
    <w:rsid w:val="00011090"/>
    <w:rsid w:val="00026259"/>
    <w:rsid w:val="00036164"/>
    <w:rsid w:val="0010298D"/>
    <w:rsid w:val="00113DF3"/>
    <w:rsid w:val="00120145"/>
    <w:rsid w:val="00127C9B"/>
    <w:rsid w:val="00147EAC"/>
    <w:rsid w:val="00172B66"/>
    <w:rsid w:val="001978EE"/>
    <w:rsid w:val="001D5386"/>
    <w:rsid w:val="00203684"/>
    <w:rsid w:val="00252EA9"/>
    <w:rsid w:val="00254C7D"/>
    <w:rsid w:val="002745E0"/>
    <w:rsid w:val="00293183"/>
    <w:rsid w:val="00344E18"/>
    <w:rsid w:val="00395E52"/>
    <w:rsid w:val="003E1212"/>
    <w:rsid w:val="003F04A3"/>
    <w:rsid w:val="004346E3"/>
    <w:rsid w:val="00486DF5"/>
    <w:rsid w:val="004B3E35"/>
    <w:rsid w:val="004E0C6F"/>
    <w:rsid w:val="005176B2"/>
    <w:rsid w:val="00521A70"/>
    <w:rsid w:val="005261C9"/>
    <w:rsid w:val="00526532"/>
    <w:rsid w:val="005314D6"/>
    <w:rsid w:val="005709C8"/>
    <w:rsid w:val="00584B9F"/>
    <w:rsid w:val="005D3738"/>
    <w:rsid w:val="005E5AAB"/>
    <w:rsid w:val="00607798"/>
    <w:rsid w:val="00675259"/>
    <w:rsid w:val="006972BD"/>
    <w:rsid w:val="006B79B7"/>
    <w:rsid w:val="006C1770"/>
    <w:rsid w:val="006C536F"/>
    <w:rsid w:val="006F141A"/>
    <w:rsid w:val="007433F6"/>
    <w:rsid w:val="007C400B"/>
    <w:rsid w:val="007D1C7C"/>
    <w:rsid w:val="007F1F98"/>
    <w:rsid w:val="00816B2B"/>
    <w:rsid w:val="0087339F"/>
    <w:rsid w:val="0087560A"/>
    <w:rsid w:val="008F1CCA"/>
    <w:rsid w:val="008F2272"/>
    <w:rsid w:val="00937220"/>
    <w:rsid w:val="00940B53"/>
    <w:rsid w:val="0098043F"/>
    <w:rsid w:val="00A61BDA"/>
    <w:rsid w:val="00A8287B"/>
    <w:rsid w:val="00B04619"/>
    <w:rsid w:val="00B62241"/>
    <w:rsid w:val="00B7133E"/>
    <w:rsid w:val="00BA77E9"/>
    <w:rsid w:val="00BA7882"/>
    <w:rsid w:val="00BF42C7"/>
    <w:rsid w:val="00C56974"/>
    <w:rsid w:val="00C71FB6"/>
    <w:rsid w:val="00C725B1"/>
    <w:rsid w:val="00CF3A2B"/>
    <w:rsid w:val="00CF7ABF"/>
    <w:rsid w:val="00D46FD3"/>
    <w:rsid w:val="00DE0D23"/>
    <w:rsid w:val="00E231DC"/>
    <w:rsid w:val="00E331C5"/>
    <w:rsid w:val="00E4183F"/>
    <w:rsid w:val="00E55386"/>
    <w:rsid w:val="00E574BB"/>
    <w:rsid w:val="00E71D5B"/>
    <w:rsid w:val="00EB1248"/>
    <w:rsid w:val="00ED4492"/>
    <w:rsid w:val="00EF225F"/>
    <w:rsid w:val="00FB6751"/>
    <w:rsid w:val="08756F70"/>
    <w:rsid w:val="0957E663"/>
    <w:rsid w:val="12AB8BDF"/>
    <w:rsid w:val="204E90A7"/>
    <w:rsid w:val="2FE0C7EF"/>
    <w:rsid w:val="528EDCF7"/>
    <w:rsid w:val="5F6ABDE7"/>
    <w:rsid w:val="7374D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B3A6C0"/>
  <w15:docId w15:val="{2BC9FB0C-E3C4-47CB-A56A-1DFF370F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25F"/>
    <w:rPr>
      <w:lang w:eastAsia="pt-BR"/>
    </w:rPr>
  </w:style>
  <w:style w:type="paragraph" w:styleId="Ttulo1">
    <w:name w:val="heading 1"/>
    <w:basedOn w:val="Normal"/>
    <w:next w:val="Normal"/>
    <w:qFormat/>
    <w:rsid w:val="00EF225F"/>
    <w:pPr>
      <w:keepNext/>
      <w:jc w:val="both"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EF225F"/>
    <w:pPr>
      <w:keepNext/>
      <w:spacing w:before="240" w:after="60"/>
      <w:jc w:val="both"/>
      <w:outlineLvl w:val="1"/>
    </w:pPr>
    <w:rPr>
      <w:rFonts w:ascii="Arial" w:hAnsi="Arial"/>
      <w:b/>
      <w:i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fosQuali">
    <w:name w:val="ParagrafosQuali"/>
    <w:basedOn w:val="Normal"/>
    <w:rsid w:val="00EF225F"/>
    <w:pPr>
      <w:ind w:firstLine="709"/>
      <w:jc w:val="both"/>
    </w:pPr>
    <w:rPr>
      <w:sz w:val="22"/>
    </w:rPr>
  </w:style>
  <w:style w:type="paragraph" w:styleId="Rodap">
    <w:name w:val="footer"/>
    <w:basedOn w:val="Normal"/>
    <w:rsid w:val="00EF225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EF225F"/>
  </w:style>
  <w:style w:type="paragraph" w:styleId="Cabealho">
    <w:name w:val="header"/>
    <w:basedOn w:val="Normal"/>
    <w:rsid w:val="00EF225F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uiPriority w:val="34"/>
    <w:qFormat/>
    <w:rsid w:val="00EF225F"/>
    <w:pPr>
      <w:ind w:left="720"/>
      <w:contextualSpacing/>
    </w:pPr>
  </w:style>
  <w:style w:type="character" w:styleId="Refdecomentrio">
    <w:name w:val="annotation reference"/>
    <w:basedOn w:val="Fontepargpadro"/>
    <w:rsid w:val="00FB675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B6751"/>
  </w:style>
  <w:style w:type="character" w:customStyle="1" w:styleId="TextodecomentrioChar">
    <w:name w:val="Texto de comentário Char"/>
    <w:basedOn w:val="Fontepargpadro"/>
    <w:link w:val="Textodecomentrio"/>
    <w:rsid w:val="00FB6751"/>
    <w:rPr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FB675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FB6751"/>
    <w:rPr>
      <w:b/>
      <w:bCs/>
      <w:lang w:eastAsia="pt-BR"/>
    </w:rPr>
  </w:style>
  <w:style w:type="paragraph" w:styleId="Textodebalo">
    <w:name w:val="Balloon Text"/>
    <w:basedOn w:val="Normal"/>
    <w:link w:val="TextodebaloChar"/>
    <w:rsid w:val="00FB675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B6751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BD10F-A9A1-4C50-A7E9-F9ECEC9B9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216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 para Oficina Eletro-mecânica de Veículos</vt:lpstr>
      <vt:lpstr>Sistema para Oficina Eletro-mecânica de Veículos</vt:lpstr>
    </vt:vector>
  </TitlesOfParts>
  <Company>USP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para Oficina Eletro-mecânica de Veículos</dc:title>
  <dc:subject/>
  <dc:creator>ICMC</dc:creator>
  <cp:keywords/>
  <cp:lastModifiedBy>Felipe Silva</cp:lastModifiedBy>
  <cp:revision>12</cp:revision>
  <cp:lastPrinted>2014-03-27T15:34:00Z</cp:lastPrinted>
  <dcterms:created xsi:type="dcterms:W3CDTF">2015-05-08T17:57:00Z</dcterms:created>
  <dcterms:modified xsi:type="dcterms:W3CDTF">2015-09-26T01:02:00Z</dcterms:modified>
</cp:coreProperties>
</file>